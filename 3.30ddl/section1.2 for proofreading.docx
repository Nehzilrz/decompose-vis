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2B5F6" w14:textId="77777777" w:rsidR="007B397A" w:rsidRPr="0068288C" w:rsidRDefault="007B397A" w:rsidP="007B397A">
      <w:pPr>
        <w:pStyle w:val="1"/>
      </w:pPr>
      <w:r>
        <w:t>Introduction</w:t>
      </w:r>
    </w:p>
    <w:p w14:paraId="16CB5EA9" w14:textId="3796B96A" w:rsidR="007B397A" w:rsidRPr="00111E24" w:rsidRDefault="007B397A" w:rsidP="007B397A">
      <w:pPr>
        <w:pStyle w:val="Body"/>
        <w:ind w:firstLine="0"/>
        <w:rPr>
          <w:lang w:eastAsia="zh-CN"/>
        </w:rPr>
      </w:pPr>
      <w:r>
        <w:t>A</w:t>
      </w:r>
      <w:r w:rsidRPr="004F42F7">
        <w:rPr>
          <w:lang w:eastAsia="zh-CN"/>
        </w:rPr>
        <w:t>dvanced visualization techniques are effective for data analysis.</w:t>
      </w:r>
      <w:r w:rsidR="00BD1B5B">
        <w:rPr>
          <w:lang w:eastAsia="zh-CN"/>
        </w:rPr>
        <w:t>[][]</w:t>
      </w:r>
      <w:bookmarkStart w:id="0" w:name="_GoBack"/>
      <w:bookmarkEnd w:id="0"/>
      <w:r w:rsidRPr="004F42F7">
        <w:rPr>
          <w:lang w:eastAsia="zh-CN"/>
        </w:rPr>
        <w:t xml:space="preserve"> By introducing metaphor borrowed from nature</w:t>
      </w:r>
      <w:r w:rsidRPr="004F42F7">
        <w:rPr>
          <w:lang w:eastAsia="zh-CN"/>
        </w:rPr>
        <w:fldChar w:fldCharType="begin"/>
      </w:r>
      <w:r>
        <w:rPr>
          <w:lang w:eastAsia="zh-CN"/>
        </w:rPr>
        <w:instrText xml:space="preserve"> ADDIN ZOTERO_ITEM CSL_CITATION {"citationID":"12r83tnf2r","properties":{"formattedCitation":"[1]","plainCitation":"[1]"},"citationItems":[{"id":436,"uris":["http://zotero.org/users/local/w4sOIapr/items/V857BNEF"],"uri":["http://zotero.org/users/local/w4sOIapr/items/V857BNEF"],"itemData":{"id":436,"type":"article-journal","title":"Whisper: Tracing the Spatiotemporal Process of Information Diffusion in Real Time","container-title":"IEEE Transactions on Visualization and Computer Graphics","page":"2649-2658","volume":"18","issue":"12","source":"IEEE Xplore","abstract":"When and where is an idea dispersed? Social media, like Twitter, has been increasingly used for exchanging information, opinions and emotions about events that are happening across the world. Here we propose a novel visualization design, “Whisper”, for tracing the process of information diffusion in social media in real time. Our design highlights three major characteristics of diffusion processes in social media: the temporal trend, social-spatial extent, and community response of a topic of interest. Such social, spatiotemporal processes are conveyed based on a sunflower metaphor whose seeds are often dispersed far away. In Whisper, we summarize the collective responses of communities on a given topic based on how tweets were retweeted by groups of users, through representing the sentiments extracted from the tweets, and tracing the pathways of retweets on a spatial hierarchical layout. We use an efficient flux line-drawing algorithm to trace multiple pathways so the temporal and spatial patterns can be identified even for a bursty event. A focused diffusion series highlights key roles such as opinion leaders in the diffusion process. We demonstrate how our design facilitates the understanding of when and where a piece of information is dispersed and what are the social responses of the crowd, for large-scale events including political campaigns and natural disasters. Initial feedback from domain experts suggests promising use for today's information consumption and dispersion in the wild.","DOI":"10.1109/TVCG.2012.291","ISSN":"1077-2626","shortTitle":"Whisper","author":[{"family":"Cao","given":"N."},{"family":"Lin","given":"Y. R."},{"family":"Sun","given":"X."},{"family":"Lazer","given":"D."},{"family":"Liu","given":"S."},{"family":"Qu","given":"H."}],"issued":{"date-parts":[["2012",12]]}}}],"schema":"https://github.com/citation-style-language/schema/raw/master/csl-citation.json"} </w:instrText>
      </w:r>
      <w:r w:rsidRPr="004F42F7">
        <w:rPr>
          <w:lang w:eastAsia="zh-CN"/>
        </w:rPr>
        <w:fldChar w:fldCharType="separate"/>
      </w:r>
      <w:r>
        <w:rPr>
          <w:lang w:eastAsia="zh-CN"/>
        </w:rPr>
        <w:t>[whisper]</w:t>
      </w:r>
      <w:r w:rsidRPr="004F42F7">
        <w:rPr>
          <w:lang w:eastAsia="zh-CN"/>
        </w:rPr>
        <w:fldChar w:fldCharType="end"/>
      </w:r>
      <w:r w:rsidRPr="004F42F7">
        <w:rPr>
          <w:lang w:eastAsia="zh-CN"/>
        </w:rPr>
        <w:t>, applying carefully designed layout algorithm,</w:t>
      </w:r>
      <w:r>
        <w:rPr>
          <w:lang w:eastAsia="zh-CN"/>
        </w:rPr>
        <w:t>[</w:t>
      </w:r>
      <w:proofErr w:type="spellStart"/>
      <w:r>
        <w:rPr>
          <w:lang w:eastAsia="zh-CN"/>
        </w:rPr>
        <w:t>shixia</w:t>
      </w:r>
      <w:proofErr w:type="spellEnd"/>
      <w:r>
        <w:rPr>
          <w:lang w:eastAsia="zh-CN"/>
        </w:rPr>
        <w:t>]</w:t>
      </w:r>
      <w:r w:rsidRPr="004F42F7">
        <w:rPr>
          <w:lang w:eastAsia="zh-CN"/>
        </w:rPr>
        <w:t xml:space="preserve"> sophisticatedly combining existing visualizations,</w:t>
      </w:r>
      <w:r>
        <w:rPr>
          <w:lang w:eastAsia="zh-CN"/>
        </w:rPr>
        <w:t>[</w:t>
      </w:r>
      <w:proofErr w:type="spellStart"/>
      <w:r>
        <w:rPr>
          <w:lang w:eastAsia="zh-CN"/>
        </w:rPr>
        <w:t>fluxflow</w:t>
      </w:r>
      <w:proofErr w:type="spellEnd"/>
      <w:r>
        <w:rPr>
          <w:lang w:eastAsia="zh-CN"/>
        </w:rPr>
        <w:t>]</w:t>
      </w:r>
      <w:r w:rsidRPr="004F42F7">
        <w:rPr>
          <w:lang w:eastAsia="zh-CN"/>
        </w:rPr>
        <w:t xml:space="preserve"> novel visual presentations help people identify </w:t>
      </w:r>
      <w:r>
        <w:rPr>
          <w:lang w:eastAsia="zh-CN"/>
        </w:rPr>
        <w:t>p</w:t>
      </w:r>
      <w:r w:rsidRPr="00BB3137">
        <w:rPr>
          <w:lang w:eastAsia="zh-CN"/>
        </w:rPr>
        <w:t>atterns, trends and correlations</w:t>
      </w:r>
      <w:r>
        <w:rPr>
          <w:lang w:eastAsia="zh-CN"/>
        </w:rPr>
        <w:t xml:space="preserve"> </w:t>
      </w:r>
      <w:r w:rsidRPr="004F42F7">
        <w:rPr>
          <w:lang w:eastAsia="zh-CN"/>
        </w:rPr>
        <w:t>hidden beneath</w:t>
      </w:r>
      <w:r>
        <w:rPr>
          <w:lang w:eastAsia="zh-CN"/>
        </w:rPr>
        <w:t xml:space="preserve"> data</w:t>
      </w:r>
      <w:r w:rsidRPr="004F42F7">
        <w:rPr>
          <w:lang w:eastAsia="zh-CN"/>
        </w:rPr>
        <w:t xml:space="preserve">. However, these advanced visualizations are usually not intuitively recognizable. Users need to go through some training, for example, reading a long and boring literal description, before they grasp the knowledge required to understand and freely explore a visualization. </w:t>
      </w:r>
    </w:p>
    <w:p w14:paraId="12FB2707" w14:textId="77777777" w:rsidR="007B397A" w:rsidRPr="005E0DBD" w:rsidRDefault="007B397A" w:rsidP="007B397A">
      <w:pPr>
        <w:pStyle w:val="Body"/>
      </w:pPr>
      <w:r w:rsidRPr="004F42F7">
        <w:rPr>
          <w:lang w:eastAsia="zh-CN"/>
        </w:rPr>
        <w:t xml:space="preserve">What is more, even designers of </w:t>
      </w:r>
      <w:r>
        <w:rPr>
          <w:lang w:eastAsia="zh-CN"/>
        </w:rPr>
        <w:t xml:space="preserve">these </w:t>
      </w:r>
      <w:r w:rsidRPr="004F42F7">
        <w:rPr>
          <w:lang w:eastAsia="zh-CN"/>
        </w:rPr>
        <w:t xml:space="preserve">advanced visualizations </w:t>
      </w:r>
      <w:proofErr w:type="gramStart"/>
      <w:r w:rsidRPr="004F42F7">
        <w:rPr>
          <w:lang w:eastAsia="zh-CN"/>
        </w:rPr>
        <w:t>suffer</w:t>
      </w:r>
      <w:proofErr w:type="gramEnd"/>
      <w:r w:rsidRPr="004F42F7">
        <w:rPr>
          <w:lang w:eastAsia="zh-CN"/>
        </w:rPr>
        <w:t xml:space="preserve"> when they are required to </w:t>
      </w:r>
      <w:r>
        <w:rPr>
          <w:lang w:eastAsia="zh-CN"/>
        </w:rPr>
        <w:t xml:space="preserve">introduce their </w:t>
      </w:r>
      <w:r w:rsidRPr="004F42F7">
        <w:rPr>
          <w:lang w:eastAsia="zh-CN"/>
        </w:rPr>
        <w:t>design, especially when</w:t>
      </w:r>
      <w:r w:rsidRPr="00FB6D88">
        <w:t xml:space="preserve"> the visual encoding has co</w:t>
      </w:r>
      <w:r>
        <w:t>mplicated logic dependency</w:t>
      </w:r>
      <w:r w:rsidRPr="00FB6D88">
        <w:t xml:space="preserve">, or when </w:t>
      </w:r>
      <w:r w:rsidRPr="005E0DBD">
        <w:rPr>
          <w:lang w:eastAsia="zh-CN"/>
        </w:rPr>
        <w:t>their a</w:t>
      </w:r>
      <w:r w:rsidRPr="005E0DBD">
        <w:t xml:space="preserve">udience have little prior knowledge about visualization techniques. </w:t>
      </w:r>
    </w:p>
    <w:p w14:paraId="481502C5" w14:textId="77777777" w:rsidR="007B397A" w:rsidRPr="001262C7" w:rsidRDefault="007B397A" w:rsidP="007B397A">
      <w:pPr>
        <w:pStyle w:val="Body"/>
      </w:pPr>
      <w:proofErr w:type="gramStart"/>
      <w:r w:rsidRPr="005E0DBD">
        <w:t>As a result</w:t>
      </w:r>
      <w:proofErr w:type="gramEnd"/>
      <w:r w:rsidRPr="005E0DBD">
        <w:t xml:space="preserve">, these advanced visualization technology, in spite of the fact that their utility has been verified by domain experts from various fields, gain little exposure outside visual community. Unaware of or unable to understand these advanced visualization, main stream media is still dominated by naïve visualizations, such as bar charts, pie charts. </w:t>
      </w:r>
    </w:p>
    <w:p w14:paraId="6918277D" w14:textId="77777777" w:rsidR="007B397A" w:rsidRDefault="007B397A" w:rsidP="007B397A">
      <w:pPr>
        <w:pStyle w:val="Body"/>
      </w:pPr>
      <w:r>
        <w:t xml:space="preserve">For a visualization, </w:t>
      </w:r>
      <w:r w:rsidRPr="005E0DBD">
        <w:t>its design space can be described as the orthogonal combination of two aspects: graphical elements called marks and visual channels to control their appearance</w:t>
      </w:r>
      <w:r w:rsidRPr="005E0DBD">
        <w:fldChar w:fldCharType="begin"/>
      </w:r>
      <w:r>
        <w:instrText xml:space="preserve"> ADDIN ZOTERO_ITEM CSL_CITATION {"citationID":"U6h368Hv","properties":{"formattedCitation":"[2]","plainCitation":"[2]"},"citationItems":[{"id":532,"uris":["http://zotero.org/users/local/w4sOIapr/items/UAC2KBZQ"],"uri":["http://zotero.org/users/local/w4sOIapr/items/UAC2KBZQ"],"itemData":{"id":532,"type":"book","title":"Visualization Analysis and Design","publisher":"CRC Press","number-of-pages":"422","source":"Google Books","abstract":"Learn How to Design Effective Visualization Systems Visualization Analysis and Design provides a systematic, comprehensive framework for thinking about visualization in terms of principles and design choices. The book features a unified approach encompassing information visualization techniques for abstract data, scientific visualization techniques for spatial data, and visual analytics techniques for interweaving data transformation and analysis with interactive visual exploration. It emphasizes the careful validation of effectiveness and the consideration of function before form.   The book breaks down visualization design according to three questions: what data users need to see, why users need to carry out their tasks, and how the visual representations proposed can be constructed and manipulated. It walks readers through the use of space and color to visually encode data in a view, the trade-offs between changing a single view and using multiple linked views, and the ways to reduce the amount of data shown in each view. The book concludes with six case studies analyzed in detail with the full framework.  The book is suitable for a broad set of readers, from beginners to more experienced visualization designers. It does not assume any previous experience in programming, mathematics, human–computer interaction, or graphic design and can be used in an introductory visualization course at the graduate or undergraduate level.","ISBN":"978-1-4665-0893-4","note":"Google-Books-ID: dznSBQAAQBAJ","language":"en","author":[{"family":"Munzner","given":"Tamara"}],"issued":{"date-parts":[["2014",12,1]]}}}],"schema":"https://github.com/citation-style-language/schema/raw/master/csl-citation.json"} </w:instrText>
      </w:r>
      <w:r w:rsidRPr="005E0DBD">
        <w:fldChar w:fldCharType="separate"/>
      </w:r>
      <w:r>
        <w:t>[</w:t>
      </w:r>
      <w:proofErr w:type="spellStart"/>
      <w:r>
        <w:t>tamara</w:t>
      </w:r>
      <w:proofErr w:type="spellEnd"/>
      <w:r>
        <w:t>]</w:t>
      </w:r>
      <w:r w:rsidRPr="005E0DBD">
        <w:fldChar w:fldCharType="end"/>
      </w:r>
      <w:r w:rsidRPr="005E0DBD">
        <w:t>. But why the explanation of these two things are so complicated?</w:t>
      </w:r>
      <w:r>
        <w:t xml:space="preserve"> </w:t>
      </w:r>
    </w:p>
    <w:p w14:paraId="5EAFE423" w14:textId="77777777" w:rsidR="007B397A" w:rsidRPr="007B2E66" w:rsidRDefault="007B397A" w:rsidP="007B397A">
      <w:pPr>
        <w:pStyle w:val="Body"/>
        <w:rPr>
          <w:color w:val="2E74B5" w:themeColor="accent5" w:themeShade="BF"/>
        </w:rPr>
      </w:pPr>
      <w:r>
        <w:rPr>
          <w:color w:val="000000" w:themeColor="text1"/>
          <w:lang w:val="en-US"/>
        </w:rPr>
        <w:t xml:space="preserve">This problem mainly arises from the great amount of information that an advanced visualization design attempts to deliver with visual encoding. </w:t>
      </w:r>
      <w:r>
        <w:rPr>
          <w:color w:val="000000" w:themeColor="text1"/>
          <w:lang w:val="en-US" w:eastAsia="zh-CN"/>
        </w:rPr>
        <w:t xml:space="preserve">First, it will overload the audience if we just expose all the information to them at one time. Second, even if we try to explain them one by one, considering the logic dependency existing among visual elements, an improper explaining order can totally confuse the audience. </w:t>
      </w:r>
      <w:r w:rsidRPr="003C1AEF">
        <w:rPr>
          <w:color w:val="000000" w:themeColor="text1"/>
          <w:lang w:val="en-US" w:eastAsia="zh-CN"/>
        </w:rPr>
        <w:t>For example, the topic streams of a theme river should be explained before the keywords mapping upon them, otherwise, the audience will get totally lost.</w:t>
      </w:r>
      <w:r>
        <w:rPr>
          <w:color w:val="000000" w:themeColor="text1"/>
          <w:lang w:val="en-US" w:eastAsia="zh-CN"/>
        </w:rPr>
        <w:t xml:space="preserve"> Third, when digesting such considerable amount of information, audience can easily get distracted or forget what has been told before.  [3][4]. </w:t>
      </w:r>
    </w:p>
    <w:p w14:paraId="1CD00AFA" w14:textId="77777777" w:rsidR="007B397A" w:rsidRPr="005E0DBD" w:rsidRDefault="007B397A" w:rsidP="007B397A">
      <w:pPr>
        <w:pStyle w:val="Body"/>
      </w:pPr>
      <w:r w:rsidRPr="00FB6D88">
        <w:t xml:space="preserve">Thus, a specific order of </w:t>
      </w:r>
      <w:r>
        <w:t>encoding explanation</w:t>
      </w:r>
      <w:r w:rsidRPr="00FB6D88">
        <w:t xml:space="preserve"> become</w:t>
      </w:r>
      <w:r>
        <w:t>s</w:t>
      </w:r>
      <w:r w:rsidRPr="00FB6D88">
        <w:t xml:space="preserve"> necessary. </w:t>
      </w:r>
      <w:r>
        <w:t>Attention guidance and reminders are also needed to make sure that a</w:t>
      </w:r>
      <w:r w:rsidRPr="005E0DBD">
        <w:t>udiences are following such order, not get distracted or forget previous information.</w:t>
      </w:r>
    </w:p>
    <w:p w14:paraId="7441E0C0" w14:textId="77777777" w:rsidR="007B397A" w:rsidRPr="005E0DBD" w:rsidRDefault="007B397A" w:rsidP="007B397A">
      <w:pPr>
        <w:pStyle w:val="Body"/>
      </w:pPr>
      <w:r w:rsidRPr="005E0DBD">
        <w:t>Narrative, which means “connected events presented in a sequence” [cite</w:t>
      </w:r>
      <w:proofErr w:type="gramStart"/>
      <w:r w:rsidRPr="005E0DBD">
        <w:t xml:space="preserve"> ..</w:t>
      </w:r>
      <w:proofErr w:type="gramEnd"/>
      <w:r w:rsidRPr="005E0DBD">
        <w:t>], has long been used to share complex information. As the data visualization field becomes more mature, many researcher</w:t>
      </w:r>
      <w:r>
        <w:t>s</w:t>
      </w:r>
      <w:r w:rsidRPr="005E0DBD">
        <w:t xml:space="preserve"> move their focuses from analysis to presentation, making narrative data visualization an emerging topic.</w:t>
      </w:r>
      <w:r w:rsidRPr="005E0DBD">
        <w:fldChar w:fldCharType="begin"/>
      </w:r>
      <w:r>
        <w:instrText xml:space="preserve"> ADDIN ZOTERO_ITEM CSL_CITATION {"citationID":"mrldkt2bl","properties":{"formattedCitation":"[5]","plainCitation":"[5]"},"citationItems":[{"id":161,"uris":["http://zotero.org/users/local/w4sOIapr/items/TX7GD7FM"],"uri":["http://zotero.org/users/local/w4sOIapr/items/TX7GD7FM"],"itemData":{"id":161,"type":"article-journal","title":"Storytelling: The Next Step for Visualization","container-title":"Computer","page":"44-50","volume":"46","issue":"5","source":"IEEE Xplore","abstract":"Presentation-specifically, its use of elements from storytelling-is the next logical step in visualization research and should be a focus of at least equal importance with exploration and analysis.","DOI":"10.1109/MC.2013.36","ISSN":"0018-9162","shortTitle":"Storytelling","author":[{"family":"Kosara","given":"R."},{"family":"Mackinlay","given":"J."}],"issued":{"date-parts":[["2013",5]]}}}],"schema":"https://github.com/citation-style-language/schema/raw/master/csl-citation.json"} </w:instrText>
      </w:r>
      <w:r w:rsidRPr="005E0DBD">
        <w:fldChar w:fldCharType="separate"/>
      </w:r>
      <w:r>
        <w:t>[5]</w:t>
      </w:r>
      <w:r w:rsidRPr="005E0DBD">
        <w:fldChar w:fldCharType="end"/>
      </w:r>
      <w:r w:rsidRPr="005E0DBD">
        <w:t xml:space="preserve"> Many efforts have been taken to defi</w:t>
      </w:r>
      <w:r>
        <w:t>ne, classify, and provide design suggestions</w:t>
      </w:r>
      <w:r w:rsidRPr="005E0DBD">
        <w:t xml:space="preserve"> for narrative data visualization</w:t>
      </w:r>
      <w:r w:rsidRPr="005E0DBD">
        <w:fldChar w:fldCharType="begin"/>
      </w:r>
      <w:r>
        <w:instrText xml:space="preserve"> ADDIN ZOTERO_ITEM CSL_CITATION {"citationID":"DAxW6hKd","properties":{"formattedCitation":"[6]","plainCitation":"[6]"},"citationItems":[{"id":266,"uris":["http://zotero.org/users/local/w4sOIapr/items/UIJ7X2I4"],"uri":["http://zotero.org/users/local/w4sOIapr/items/UIJ7X2I4"],"itemData":{"id":266,"type":"article-journal","title":"Narrative Visualization: Telling Stories with Data","container-title":"IEEE Transactions on Visualization and Computer Graphics","page":"1139-1148","volume":"16","issue":"6","source":"IEEE Xplore","abstract":"Data visualization is regularly promoted for its ability to reveal stories within data, yet these “data stories” differ in important ways from traditional forms of storytelling. Storytellers, especially online journalists, have increasingly been integrating visualizations into their narratives, in some cases allowing the visualization to function in place of a written story. In this paper, we systematically review the design space of this emerging class of visualizations. Drawing on case studies from news media to visualization research, we identify distinct genres of narrative visualization. We characterize these design differences, together with interactivity and messaging, in terms of the balance between the narrative flow intended by the author (imposed by graphical elements and the interface) and story discovery on the part of the reader (often through interactive exploration). Our framework suggests design strategies for narrative visualization, including promising under-explored approaches to journalistic storytelling and educational media.","DOI":"10.1109/TVCG.2010.179","ISSN":"1077-2626","shortTitle":"Narrative Visualization","author":[{"family":"Segel","given":"E."},{"family":"Heer","given":"J."}],"issued":{"date-parts":[["2010",11]]}}}],"schema":"https://github.com/citation-style-language/schema/raw/master/csl-citation.json"} </w:instrText>
      </w:r>
      <w:r w:rsidRPr="005E0DBD">
        <w:fldChar w:fldCharType="separate"/>
      </w:r>
      <w:r>
        <w:t>[6]</w:t>
      </w:r>
      <w:r w:rsidRPr="005E0DBD">
        <w:fldChar w:fldCharType="end"/>
      </w:r>
      <w:r w:rsidRPr="005E0DBD">
        <w:t xml:space="preserve"> </w:t>
      </w:r>
      <w:r w:rsidRPr="005E0DBD">
        <w:fldChar w:fldCharType="begin"/>
      </w:r>
      <w:r>
        <w:instrText xml:space="preserve"> ADDIN ZOTERO_ITEM CSL_CITATION {"citationID":"9wvOmrTB","properties":{"formattedCitation":"[7]","plainCitation":"[7]"},"citationItems":[{"id":311,"uris":["http://zotero.org/users/local/w4sOIapr/items/4S2SC9Q9"],"uri":["http://zotero.org/users/local/w4sOIapr/items/4S2SC9Q9"],"itemData":{"id":311,"type":"paper-conference","title":"Understanding Data Videos: Looking at Narrative Visualization Through the Cinematography Lens","container-title":"Proceedings of the 33rd Annual ACM Conference on Human Factors in Computing Systems","collection-title":"CHI '15","publisher":"ACM","publisher-place":"New York, NY, USA","page":"1459–1468","source":"ACM Digital Library","event-place":"New York, NY, USA","abstract":"Data videos, motion graphics that incorporate visualizations about facts, are increasingly gaining popularity as a means of telling stories with data. However, very little is systematically recorded about (a) what elements are featured in data videos and (b) the processes used to create them. In this article, we provide initial insights to build this knowledge. We first report on a qualitative analysis of 50 professionally designed data videos, extracting and exposing their most salient constituents. Second, we report on a series of workshops with experienced storytellers from cinematography, graphics design and screenplay writing. We provided them with a set of data facts and visualizations and observed them create storyboards for data videos. From these exploratory studies, we derive broader implications for the design of an authoring tool to enable a wide audience to create data videos. Our findings highlight the importance of providing a flexible tool supporting a non-linear creation process and allowing users to iteratively go back to different phases of the process.","URL":"http://doi.acm.org/10.1145/2702123.2702431","DOI":"10.1145/2702123.2702431","ISBN":"978-1-4503-3145-6","shortTitle":"Understanding Data Videos","author":[{"family":"Amini","given":"Fereshteh"},{"family":"Henry Riche","given":"Nathalie"},{"family":"Lee","given":"Bongshin"},{"family":"Hurter","given":"Christophe"},{"family":"Irani","given":"Pourang"}],"issued":{"date-parts":[["2015"]]},"accessed":{"date-parts":[["2017",1,23]]}}}],"schema":"https://github.com/citation-style-language/schema/raw/master/csl-citation.json"} </w:instrText>
      </w:r>
      <w:r w:rsidRPr="005E0DBD">
        <w:fldChar w:fldCharType="separate"/>
      </w:r>
      <w:r>
        <w:t>[7]</w:t>
      </w:r>
      <w:r w:rsidRPr="005E0DBD">
        <w:fldChar w:fldCharType="end"/>
      </w:r>
      <w:r w:rsidRPr="005E0DBD">
        <w:t xml:space="preserve"> </w:t>
      </w:r>
      <w:r w:rsidRPr="005E0DBD">
        <w:fldChar w:fldCharType="begin"/>
      </w:r>
      <w:r>
        <w:instrText xml:space="preserve"> ADDIN ZOTERO_ITEM CSL_CITATION {"citationID":"4sQGxCvJ","properties":{"formattedCitation":"[8]","plainCitation":"[8]"},"citationItems":[{"id":139,"uris":["http://zotero.org/users/local/w4sOIapr/items/XC9KSEGR"],"uri":["http://zotero.org/users/local/w4sOIapr/items/XC9KSEGR"],"itemData":{"id":139,"type":"article-journal","title":"More Than Telling a Story: Transforming Data into Visually Shared Stories","container-title":"IEEE Computer Graphics and Applications","page":"84-90","volume":"35","issue":"5","source":"IEEE Xplore","abstract":"The authors take a closer look at how the visualization community has discussed visual storytelling and present a visual data storytelling process, incorporating steps involved in finding insights (explore data), turning these insights into a narrative (make a story), and communicating this narrative to an audience (tell a story). They also discuss opportunities for future research in visualization as a storytelling medium in the light of this broader process.","DOI":"10.1109/MCG.2015.99","ISSN":"0272-1716","shortTitle":"More Than Telling a Story","author":[{"family":"Lee","given":"B."},{"family":"Riche","given":"N. H."},{"family":"Isenberg","given":"P."},{"family":"Carpendale","given":"S."}],"issued":{"date-parts":[["2015",9]]}}}],"schema":"https://github.com/citation-style-language/schema/raw/master/csl-citation.json"} </w:instrText>
      </w:r>
      <w:r w:rsidRPr="005E0DBD">
        <w:fldChar w:fldCharType="separate"/>
      </w:r>
      <w:r>
        <w:t>[8]</w:t>
      </w:r>
      <w:r w:rsidRPr="005E0DBD">
        <w:fldChar w:fldCharType="end"/>
      </w:r>
      <w:ins w:id="1" w:author="Yun WANG" w:date="2017-02-18T16:46:00Z">
        <w:r w:rsidRPr="005E0DBD">
          <w:t>.</w:t>
        </w:r>
      </w:ins>
      <w:r w:rsidRPr="005E0DBD">
        <w:t xml:space="preserve"> Some visualization systems have </w:t>
      </w:r>
      <w:r>
        <w:t xml:space="preserve">already </w:t>
      </w:r>
      <w:r w:rsidRPr="005E0DBD">
        <w:t>incorporate</w:t>
      </w:r>
      <w:r>
        <w:t>d</w:t>
      </w:r>
      <w:r w:rsidRPr="005E0DBD">
        <w:t xml:space="preserve"> narratives </w:t>
      </w:r>
      <w:r>
        <w:t xml:space="preserve">module </w:t>
      </w:r>
      <w:r w:rsidRPr="005E0DBD">
        <w:t>into their design. [</w:t>
      </w:r>
      <w:proofErr w:type="spellStart"/>
      <w:r w:rsidRPr="005E0DBD">
        <w:t>geotime</w:t>
      </w:r>
      <w:proofErr w:type="spellEnd"/>
      <w:r w:rsidRPr="005E0DBD">
        <w:t>], [annotation][tableau]. However, current work mainly focuses on communicating the conclusion of analyses, rather than guiding the audience</w:t>
      </w:r>
      <w:r>
        <w:t xml:space="preserve"> on</w:t>
      </w:r>
      <w:r w:rsidRPr="005E0DBD">
        <w:t xml:space="preserve"> how to read a visualization. </w:t>
      </w:r>
    </w:p>
    <w:p w14:paraId="1E580DFA" w14:textId="77777777" w:rsidR="007B397A" w:rsidRPr="007B2E66" w:rsidRDefault="007B397A" w:rsidP="007B397A">
      <w:pPr>
        <w:pStyle w:val="Body"/>
        <w:rPr>
          <w:color w:val="808080" w:themeColor="background1" w:themeShade="80"/>
        </w:rPr>
      </w:pPr>
      <w:r w:rsidRPr="005E0DBD">
        <w:t>Here, we present a prototype to</w:t>
      </w:r>
      <w:r w:rsidRPr="00D84CE8">
        <w:rPr>
          <w:color w:val="000000" w:themeColor="text1"/>
        </w:rPr>
        <w:t xml:space="preserve"> adopt narrative techniques to create visual encoding explanation.  Based on our analysis of the structure, logic dependency, and visual </w:t>
      </w:r>
      <w:r w:rsidRPr="005E0DBD">
        <w:t>distraction existed in a visualization design</w:t>
      </w:r>
      <w:r>
        <w:t xml:space="preserve">, </w:t>
      </w:r>
      <w:r w:rsidRPr="005E0DBD">
        <w:t xml:space="preserve">we develop an authoring tool to decompose a visualization, reorganize extracted visual elements, and explain their visual encodings through animated transition one by one in the form of slideshow. </w:t>
      </w:r>
      <w:r w:rsidRPr="007B2E66">
        <w:rPr>
          <w:color w:val="808080" w:themeColor="background1" w:themeShade="80"/>
        </w:rPr>
        <w:t xml:space="preserve">By incorporating narrative sequence, proper amount of information, rather than all the information, is delivered to the audience at a time, effectively avoiding information overload. Reminders, such as questions, summarizations, repetition are inserted </w:t>
      </w:r>
      <w:r>
        <w:rPr>
          <w:color w:val="808080" w:themeColor="background1" w:themeShade="80"/>
        </w:rPr>
        <w:t xml:space="preserve">into the narrative sequence </w:t>
      </w:r>
      <w:r w:rsidRPr="007B2E66">
        <w:rPr>
          <w:color w:val="808080" w:themeColor="background1" w:themeShade="80"/>
        </w:rPr>
        <w:t>to enhance audience’s memory while visual attention guidance, such as flickers, highlight, morphing are insert</w:t>
      </w:r>
      <w:r>
        <w:rPr>
          <w:color w:val="808080" w:themeColor="background1" w:themeShade="80"/>
        </w:rPr>
        <w:t>ed</w:t>
      </w:r>
      <w:r w:rsidRPr="007B2E66">
        <w:rPr>
          <w:color w:val="808080" w:themeColor="background1" w:themeShade="80"/>
        </w:rPr>
        <w:t xml:space="preserve"> to lead their attention to newly added information. </w:t>
      </w:r>
      <w:r>
        <w:rPr>
          <w:color w:val="808080" w:themeColor="background1" w:themeShade="80"/>
        </w:rPr>
        <w:t>(</w:t>
      </w:r>
      <w:r>
        <w:rPr>
          <w:rFonts w:hint="eastAsia"/>
          <w:color w:val="808080" w:themeColor="background1" w:themeShade="80"/>
          <w:lang w:eastAsia="zh-CN"/>
        </w:rPr>
        <w:t>字数超了就删掉</w:t>
      </w:r>
      <w:r>
        <w:rPr>
          <w:color w:val="808080" w:themeColor="background1" w:themeShade="80"/>
        </w:rPr>
        <w:t>)</w:t>
      </w:r>
    </w:p>
    <w:p w14:paraId="331CFCC6" w14:textId="77777777" w:rsidR="007B397A" w:rsidRPr="005E0DBD" w:rsidRDefault="007B397A" w:rsidP="007B397A">
      <w:pPr>
        <w:pStyle w:val="Body"/>
      </w:pPr>
      <w:r w:rsidRPr="005E0DBD">
        <w:t xml:space="preserve">To the best of our knowledge, this is the first attempt to explain visual encoding with narrative. We believe we have the following contributions: </w:t>
      </w:r>
      <w:r>
        <w:rPr>
          <w:lang w:val="en-US"/>
        </w:rPr>
        <w:t xml:space="preserve">1). </w:t>
      </w:r>
      <w:r w:rsidRPr="005E0DBD">
        <w:t>Analysis of the structure, logic dependency, and visual distraction existed in a visualization design</w:t>
      </w:r>
      <w:r>
        <w:t xml:space="preserve">. 2) </w:t>
      </w:r>
      <w:r w:rsidRPr="005E0DBD">
        <w:t xml:space="preserve">A framework for narrative visual encoding explanation. </w:t>
      </w:r>
      <w:r>
        <w:t xml:space="preserve">3) </w:t>
      </w:r>
      <w:r w:rsidRPr="005E0DBD">
        <w:t>An authoring tool to generate and edit narrative visual encoding explanation</w:t>
      </w:r>
    </w:p>
    <w:p w14:paraId="7A1A004F" w14:textId="77777777" w:rsidR="007B397A" w:rsidRPr="005E0DBD" w:rsidRDefault="007B397A" w:rsidP="007B397A">
      <w:pPr>
        <w:pStyle w:val="Body"/>
      </w:pPr>
      <w:r w:rsidRPr="005E0DBD">
        <w:t xml:space="preserve"> We conjecture our work can motivate and enable people to use more advanced visualization designs</w:t>
      </w:r>
      <w:r>
        <w:t>.</w:t>
      </w:r>
    </w:p>
    <w:p w14:paraId="528AC25F" w14:textId="77777777" w:rsidR="007B397A" w:rsidRPr="0068288C" w:rsidRDefault="007B397A" w:rsidP="007B397A">
      <w:pPr>
        <w:pStyle w:val="1"/>
      </w:pPr>
      <w:r>
        <w:t>related work</w:t>
      </w:r>
    </w:p>
    <w:p w14:paraId="304F911A" w14:textId="77777777" w:rsidR="007B397A" w:rsidRPr="004F42F7" w:rsidRDefault="007B397A" w:rsidP="007B397A">
      <w:pPr>
        <w:pStyle w:val="Body"/>
        <w:rPr>
          <w:rFonts w:ascii="Times New Roman" w:hAnsi="Times New Roman"/>
          <w:sz w:val="20"/>
        </w:rPr>
      </w:pPr>
      <w:r>
        <w:rPr>
          <w:lang w:val="en-US" w:eastAsia="zh-CN"/>
        </w:rPr>
        <w:t>In</w:t>
      </w:r>
      <w:r w:rsidRPr="005E0DBD">
        <w:rPr>
          <w:lang w:eastAsia="zh-CN"/>
        </w:rPr>
        <w:t xml:space="preserve"> this section, we provide an overview of prior research</w:t>
      </w:r>
      <w:r>
        <w:rPr>
          <w:lang w:eastAsia="zh-CN"/>
        </w:rPr>
        <w:t>es</w:t>
      </w:r>
      <w:r w:rsidRPr="005E0DBD">
        <w:rPr>
          <w:lang w:eastAsia="zh-CN"/>
        </w:rPr>
        <w:t xml:space="preserve"> around </w:t>
      </w:r>
      <w:r>
        <w:rPr>
          <w:lang w:eastAsia="zh-CN"/>
        </w:rPr>
        <w:t>analysis of narrative structure in data visualization, animation in data visualization, and</w:t>
      </w:r>
      <w:r w:rsidRPr="005E0DBD">
        <w:rPr>
          <w:lang w:eastAsia="zh-CN"/>
        </w:rPr>
        <w:t xml:space="preserve"> existing authoring </w:t>
      </w:r>
      <w:r>
        <w:rPr>
          <w:lang w:eastAsia="zh-CN"/>
        </w:rPr>
        <w:t>tools for narrative visualizations</w:t>
      </w:r>
      <w:r w:rsidRPr="005E0DBD">
        <w:rPr>
          <w:lang w:eastAsia="zh-CN"/>
        </w:rPr>
        <w:t xml:space="preserve">. </w:t>
      </w:r>
    </w:p>
    <w:p w14:paraId="777E5D12" w14:textId="77777777" w:rsidR="007B397A" w:rsidRPr="0068288C" w:rsidRDefault="007B397A" w:rsidP="007B397A">
      <w:pPr>
        <w:pStyle w:val="2"/>
      </w:pPr>
      <w:r>
        <w:t>Structure of Narrative Date Visualization</w:t>
      </w:r>
    </w:p>
    <w:p w14:paraId="45C57872" w14:textId="77777777" w:rsidR="007B397A" w:rsidRPr="001E1AD3" w:rsidRDefault="007B397A" w:rsidP="007B397A">
      <w:pPr>
        <w:pStyle w:val="Body"/>
        <w:ind w:firstLine="0"/>
        <w:rPr>
          <w:lang w:val="en-US" w:eastAsia="zh-CN"/>
        </w:rPr>
      </w:pPr>
      <w:r>
        <w:rPr>
          <w:rFonts w:cs="Times"/>
          <w:color w:val="1A1718"/>
        </w:rPr>
        <w:t>Narrative is as old as human history. [cite something] P</w:t>
      </w:r>
      <w:r w:rsidRPr="004B2FCA">
        <w:t xml:space="preserve">eople in the fields of literature, comics </w:t>
      </w:r>
      <w:r w:rsidRPr="004B2FCA">
        <w:fldChar w:fldCharType="begin"/>
      </w:r>
      <w:r>
        <w:instrText xml:space="preserve"> ADDIN ZOTERO_ITEM CSL_CITATION {"citationID":"iElajrhm","properties":{"formattedCitation":"[9]","plainCitation":"[9]"},"citationItems":[{"id":298,"uris":["http://zotero.org/users/local/w4sOIapr/items/KGUD7JZ7"],"uri":["http://zotero.org/users/local/w4sOIapr/items/KGUD7JZ7"],"itemData":{"id":298,"type":"article-journal","title":"Visual Narrative Structure","container-title":"Cognitive Science","page":"413-452","volume":"37","issue":"3","source":"Wiley Online Library","abstract":"Narratives are an integral part of human expression. In the graphic form, they range from cave paintings to Egyptian hieroglyphics, from the Bayeux Tapestry to modern day comic books (Kunzle, 1973; McCloud, 1993). Yet not much research has addressed the structure and comprehension of narrative images, for example, how do people create meaning out of sequential images? This piece helps fill the gap by presenting a theory of Narrative Grammar. We describe the basic narrative categories and their relationship to a canonical narrative arc, followed by a discussion of complex structures that extend beyond the canonical schema. This demands that the canonical arc be reconsidered as a generative schema whereby any narrative category can be expanded into a node in a tree structure. Narrative “pacing” is interpreted as a reflection of various patterns of this embedding: conjunction, left-branching trees, center-embedded constituencies, and others. Following this, diagnostic methods are proposed for testing narrative categories and constituency. Finally, we outline the applicability of this theory beyond sequential images, such as to film and verbal discourse, and compare this theory with previous approaches to narrative and discourse.","DOI":"10.1111/cogs.12016","ISSN":"1551-6709","language":"en","author":[{"family":"Cohn","given":"Neil"}],"issued":{"date-parts":[["2013",4,1]]}}}],"schema":"https://github.com/citation-style-language/schema/raw/master/csl-citation.json"} </w:instrText>
      </w:r>
      <w:r w:rsidRPr="004B2FCA">
        <w:fldChar w:fldCharType="separate"/>
      </w:r>
      <w:r>
        <w:t>[</w:t>
      </w:r>
      <w:r w:rsidRPr="00C867FC">
        <w:rPr>
          <w:rFonts w:eastAsia="Times New Roman"/>
          <w:sz w:val="16"/>
        </w:rPr>
        <w:t>“Visual Narrative Structure,</w:t>
      </w:r>
      <w:r>
        <w:t>]</w:t>
      </w:r>
      <w:r w:rsidRPr="004B2FCA">
        <w:fldChar w:fldCharType="end"/>
      </w:r>
      <w:r w:rsidRPr="004B2FCA">
        <w:t xml:space="preserve">, cinema </w:t>
      </w:r>
      <w:r>
        <w:t>[</w:t>
      </w:r>
      <w:r w:rsidRPr="00C867FC">
        <w:rPr>
          <w:rFonts w:eastAsia="Times New Roman"/>
          <w:sz w:val="16"/>
        </w:rPr>
        <w:t>“the living handbook of narratology,</w:t>
      </w:r>
      <w:r>
        <w:t>]</w:t>
      </w:r>
      <w:r w:rsidRPr="004B2FCA">
        <w:t xml:space="preserve"> have </w:t>
      </w:r>
      <w:r>
        <w:t xml:space="preserve">gone great length </w:t>
      </w:r>
      <w:r w:rsidRPr="004B2FCA">
        <w:t>to</w:t>
      </w:r>
      <w:r>
        <w:t xml:space="preserve"> analyse </w:t>
      </w:r>
      <w:r w:rsidRPr="00CB07BA">
        <w:t>the sequencing and forms of grouping used in a narrative</w:t>
      </w:r>
      <w:r>
        <w:t>, as well as how they affect the meaning a narrative try to deliver</w:t>
      </w:r>
      <w:r w:rsidRPr="004B2FCA">
        <w:t xml:space="preserve">. </w:t>
      </w:r>
    </w:p>
    <w:p w14:paraId="43AA7F76" w14:textId="77777777" w:rsidR="007B397A" w:rsidRPr="004B2FCA" w:rsidRDefault="007B397A" w:rsidP="007B397A">
      <w:pPr>
        <w:pStyle w:val="Body"/>
      </w:pPr>
      <w:r w:rsidRPr="004B2FCA">
        <w:t>S</w:t>
      </w:r>
      <w:r>
        <w:t xml:space="preserve">ome people believe that works from other fields can inspire researches in data visual community. </w:t>
      </w:r>
      <w:proofErr w:type="spellStart"/>
      <w:r w:rsidRPr="004B2FCA">
        <w:t>Amini</w:t>
      </w:r>
      <w:proofErr w:type="spellEnd"/>
      <w:r>
        <w:t xml:space="preserve"> et al</w:t>
      </w:r>
      <w:r w:rsidRPr="004B2FCA">
        <w:t xml:space="preserve">, </w:t>
      </w:r>
      <w:r w:rsidRPr="004B2FCA">
        <w:fldChar w:fldCharType="begin"/>
      </w:r>
      <w:r>
        <w:instrText xml:space="preserve"> ADDIN ZOTERO_ITEM CSL_CITATION {"citationID":"1zYgNHit","properties":{"formattedCitation":"[7]","plainCitation":"[7]"},"citationItems":[{"id":311,"uris":["http://zotero.org/users/local/w4sOIapr/items/4S2SC9Q9"],"uri":["http://zotero.org/users/local/w4sOIapr/items/4S2SC9Q9"],"itemData":{"id":311,"type":"paper-conference","title":"Understanding Data Videos: Looking at Narrative Visualization Through the Cinematography Lens","container-title":"Proceedings of the 33rd Annual ACM Conference on Human Factors in Computing Systems","collection-title":"CHI '15","publisher":"ACM","publisher-place":"New York, NY, USA","page":"1459–1468","source":"ACM Digital Library","event-place":"New York, NY, USA","abstract":"Data videos, motion graphics that incorporate visualizations about facts, are increasingly gaining popularity as a means of telling stories with data. However, very little is systematically recorded about (a) what elements are featured in data videos and (b) the processes used to create them. In this article, we provide initial insights to build this knowledge. We first report on a qualitative analysis of 50 professionally designed data videos, extracting and exposing their most salient constituents. Second, we report on a series of workshops with experienced storytellers from cinematography, graphics design and screenplay writing. We provided them with a set of data facts and visualizations and observed them create storyboards for data videos. From these exploratory studies, we derive broader implications for the design of an authoring tool to enable a wide audience to create data videos. Our findings highlight the importance of providing a flexible tool supporting a non-linear creation process and allowing users to iteratively go back to different phases of the process.","URL":"http://doi.acm.org/10.1145/2702123.2702431","DOI":"10.1145/2702123.2702431","ISBN":"978-1-4503-3145-6","shortTitle":"Understanding Data Videos","author":[{"family":"Amini","given":"Fereshteh"},{"family":"Henry Riche","given":"Nathalie"},{"family":"Lee","given":"Bongshin"},{"family":"Hurter","given":"Christophe"},{"family":"Irani","given":"Pourang"}],"issued":{"date-parts":[["2015"]]},"accessed":{"date-parts":[["2017",1,23]]}}}],"schema":"https://github.com/citation-style-language/schema/raw/master/csl-citation.json"} </w:instrText>
      </w:r>
      <w:r w:rsidRPr="004B2FCA">
        <w:fldChar w:fldCharType="separate"/>
      </w:r>
      <w:r>
        <w:t>[cinema lens]</w:t>
      </w:r>
      <w:r w:rsidRPr="004B2FCA">
        <w:fldChar w:fldCharType="end"/>
      </w:r>
      <w:r>
        <w:t xml:space="preserve">  borrowed concepts from</w:t>
      </w:r>
      <w:r w:rsidRPr="004B2FCA">
        <w:t xml:space="preserve"> comics</w:t>
      </w:r>
      <w:r w:rsidRPr="004B2FCA">
        <w:fldChar w:fldCharType="begin"/>
      </w:r>
      <w:r>
        <w:instrText xml:space="preserve"> ADDIN ZOTERO_ITEM CSL_CITATION {"citationID":"vKWt15dC","properties":{"formattedCitation":"[9]","plainCitation":"[9]"},"citationItems":[{"id":298,"uris":["http://zotero.org/users/local/w4sOIapr/items/KGUD7JZ7"],"uri":["http://zotero.org/users/local/w4sOIapr/items/KGUD7JZ7"],"itemData":{"id":298,"type":"article-journal","title":"Visual Narrative Structure","container-title":"Cognitive Science","page":"413-452","volume":"37","issue":"3","source":"Wiley Online Library","abstract":"Narratives are an integral part of human expression. In the graphic form, they range from cave paintings to Egyptian hieroglyphics, from the Bayeux Tapestry to modern day comic books (Kunzle, 1973; McCloud, 1993). Yet not much research has addressed the structure and comprehension of narrative images, for example, how do people create meaning out of sequential images? This piece helps fill the gap by presenting a theory of Narrative Grammar. We describe the basic narrative categories and their relationship to a canonical narrative arc, followed by a discussion of complex structures that extend beyond the canonical schema. This demands that the canonical arc be reconsidered as a generative schema whereby any narrative category can be expanded into a node in a tree structure. Narrative “pacing” is interpreted as a reflection of various patterns of this embedding: conjunction, left-branching trees, center-embedded constituencies, and others. Following this, diagnostic methods are proposed for testing narrative categories and constituency. Finally, we outline the applicability of this theory beyond sequential images, such as to film and verbal discourse, and compare this theory with previous approaches to narrative and discourse.","DOI":"10.1111/cogs.12016","ISSN":"1551-6709","language":"en","author":[{"family":"Cohn","given":"Neil"}],"issued":{"date-parts":[["2013",4,1]]}}}],"schema":"https://github.com/citation-style-language/schema/raw/master/csl-citation.json"} </w:instrText>
      </w:r>
      <w:r w:rsidRPr="004B2FCA">
        <w:fldChar w:fldCharType="separate"/>
      </w:r>
      <w:r>
        <w:t>[</w:t>
      </w:r>
      <w:r w:rsidRPr="00C867FC">
        <w:rPr>
          <w:rFonts w:eastAsia="Times New Roman"/>
          <w:sz w:val="16"/>
        </w:rPr>
        <w:t>Visual Narrative Structure,</w:t>
      </w:r>
      <w:r>
        <w:t>]</w:t>
      </w:r>
      <w:r w:rsidRPr="004B2FCA">
        <w:fldChar w:fldCharType="end"/>
      </w:r>
      <w:r w:rsidRPr="004B2FCA">
        <w:t xml:space="preserve"> </w:t>
      </w:r>
      <w:r>
        <w:t>to classify and analyse the structure of data videos. Wang et al [citation] adopt two representative tactics, time-remapping and foreshadowing, from cinematograph to organize narrative sequence for visualizing temporal data.</w:t>
      </w:r>
      <w:r w:rsidRPr="00014E6A">
        <w:rPr>
          <w:color w:val="2E74B5" w:themeColor="accent5" w:themeShade="BF"/>
        </w:rPr>
        <w:t xml:space="preserve"> </w:t>
      </w:r>
    </w:p>
    <w:p w14:paraId="7EE8A7BB" w14:textId="77777777" w:rsidR="007B397A" w:rsidRPr="004B2FCA" w:rsidRDefault="007B397A" w:rsidP="007B397A">
      <w:pPr>
        <w:pStyle w:val="Body"/>
      </w:pPr>
      <w:r w:rsidRPr="004B2FCA">
        <w:t>Other researches, on the other side, fo</w:t>
      </w:r>
      <w:r>
        <w:t>cus on narrative structure exclusively for data</w:t>
      </w:r>
      <w:r w:rsidRPr="004B2FCA">
        <w:t xml:space="preserve"> visualization. </w:t>
      </w:r>
    </w:p>
    <w:p w14:paraId="3E77B748" w14:textId="77777777" w:rsidR="007B397A" w:rsidRPr="00047FE4" w:rsidRDefault="007B397A" w:rsidP="007B397A">
      <w:pPr>
        <w:pStyle w:val="Body"/>
        <w:rPr>
          <w:lang w:val="en-US"/>
        </w:rPr>
      </w:pPr>
      <w:proofErr w:type="spellStart"/>
      <w:r>
        <w:rPr>
          <w:lang w:eastAsia="zh-CN"/>
        </w:rPr>
        <w:t>Satyanarayan</w:t>
      </w:r>
      <w:proofErr w:type="spellEnd"/>
      <w:r>
        <w:rPr>
          <w:lang w:eastAsia="zh-CN"/>
        </w:rPr>
        <w:t xml:space="preserve"> and </w:t>
      </w:r>
      <w:proofErr w:type="spellStart"/>
      <w:r>
        <w:rPr>
          <w:lang w:eastAsia="zh-CN"/>
        </w:rPr>
        <w:t>Heer</w:t>
      </w:r>
      <w:proofErr w:type="spellEnd"/>
      <w:r>
        <w:rPr>
          <w:lang w:eastAsia="zh-CN"/>
        </w:rPr>
        <w:t>, through in</w:t>
      </w:r>
      <w:r w:rsidRPr="00B978C5">
        <w:rPr>
          <w:lang w:eastAsia="zh-CN"/>
        </w:rPr>
        <w:t>terviews</w:t>
      </w:r>
      <w:r>
        <w:rPr>
          <w:lang w:eastAsia="zh-CN"/>
        </w:rPr>
        <w:t xml:space="preserve"> with </w:t>
      </w:r>
      <w:r w:rsidRPr="00B978C5">
        <w:rPr>
          <w:lang w:eastAsia="zh-CN"/>
        </w:rPr>
        <w:t>professional journalists</w:t>
      </w:r>
      <w:r>
        <w:rPr>
          <w:lang w:eastAsia="zh-CN"/>
        </w:rPr>
        <w:t>,</w:t>
      </w:r>
      <w:r>
        <w:rPr>
          <w:rFonts w:hint="eastAsia"/>
          <w:lang w:eastAsia="zh-CN"/>
        </w:rPr>
        <w:t>［</w:t>
      </w:r>
      <w:r>
        <w:rPr>
          <w:lang w:val="en-US" w:eastAsia="zh-CN"/>
        </w:rPr>
        <w:t>ellipsis</w:t>
      </w:r>
      <w:r>
        <w:rPr>
          <w:rFonts w:hint="eastAsia"/>
          <w:lang w:eastAsia="zh-CN"/>
        </w:rPr>
        <w:t>］</w:t>
      </w:r>
      <w:r>
        <w:rPr>
          <w:lang w:val="en-US" w:eastAsia="zh-CN"/>
        </w:rPr>
        <w:t xml:space="preserve">define the core abstractions of narrative data visualization as </w:t>
      </w:r>
      <w:r w:rsidRPr="007B2E66">
        <w:t>state-based scenes, visualization parameters, dynamic graphical &amp; textual annota</w:t>
      </w:r>
      <w:r>
        <w:t xml:space="preserve">tions, and interaction triggers. </w:t>
      </w:r>
      <w:proofErr w:type="spellStart"/>
      <w:r w:rsidRPr="00C867FC">
        <w:rPr>
          <w:rFonts w:eastAsia="Times New Roman"/>
          <w:sz w:val="16"/>
        </w:rPr>
        <w:t>Hullman</w:t>
      </w:r>
      <w:proofErr w:type="spellEnd"/>
      <w:r>
        <w:t xml:space="preserve"> et </w:t>
      </w:r>
      <w:proofErr w:type="gramStart"/>
      <w:r>
        <w:t>al[</w:t>
      </w:r>
      <w:proofErr w:type="gramEnd"/>
      <w:r w:rsidRPr="00C867FC">
        <w:rPr>
          <w:rFonts w:eastAsia="Times New Roman"/>
          <w:sz w:val="16"/>
        </w:rPr>
        <w:t>A Deeper Understanding of Sequence in Narrative Visualization</w:t>
      </w:r>
      <w:r>
        <w:t xml:space="preserve">], by identifying the change of data attributes, </w:t>
      </w:r>
      <w:r w:rsidRPr="004B2FCA">
        <w:t>propose a gr</w:t>
      </w:r>
      <w:r>
        <w:t>aph-driven approach to</w:t>
      </w:r>
      <w:r w:rsidRPr="004B2FCA">
        <w:t xml:space="preserve"> automatically id</w:t>
      </w:r>
      <w:r>
        <w:t>entify effective narrative sequences for linearly presenting</w:t>
      </w:r>
      <w:r w:rsidRPr="004B2FCA">
        <w:t xml:space="preserve"> a set of visualizations. </w:t>
      </w:r>
    </w:p>
    <w:p w14:paraId="11BF12DC" w14:textId="77777777" w:rsidR="007B397A" w:rsidRPr="0068288C" w:rsidRDefault="007B397A" w:rsidP="007B397A">
      <w:pPr>
        <w:pStyle w:val="Body"/>
      </w:pPr>
      <w:r>
        <w:t>These works, however, rarely discuss</w:t>
      </w:r>
      <w:r w:rsidRPr="00EF4992">
        <w:t xml:space="preserve"> </w:t>
      </w:r>
      <w:r>
        <w:t xml:space="preserve">narrative </w:t>
      </w:r>
      <w:r w:rsidRPr="00EF4992">
        <w:t xml:space="preserve">explanation of </w:t>
      </w:r>
      <w:r>
        <w:t xml:space="preserve">visual </w:t>
      </w:r>
      <w:r w:rsidRPr="00EF4992">
        <w:t>encoding scheme</w:t>
      </w:r>
      <w:r>
        <w:t>, which</w:t>
      </w:r>
      <w:r w:rsidRPr="00EF4992">
        <w:t xml:space="preserve"> is the fundamental of a visualization.</w:t>
      </w:r>
      <w:r>
        <w:t xml:space="preserve"> We hope our work can fill this gap.</w:t>
      </w:r>
    </w:p>
    <w:p w14:paraId="6A434342" w14:textId="77777777" w:rsidR="007B397A" w:rsidRDefault="007B397A" w:rsidP="007B397A">
      <w:pPr>
        <w:pStyle w:val="2"/>
      </w:pPr>
      <w:r>
        <w:lastRenderedPageBreak/>
        <w:t>Animation in Data Visualization</w:t>
      </w:r>
    </w:p>
    <w:p w14:paraId="317823CD" w14:textId="77777777" w:rsidR="007B397A" w:rsidRPr="004B2FCA" w:rsidRDefault="007B397A" w:rsidP="007B397A">
      <w:pPr>
        <w:pStyle w:val="Body"/>
        <w:ind w:firstLine="0"/>
      </w:pPr>
      <w:r>
        <w:t xml:space="preserve">There is a wide discussion about the effects of animation when used in a data visualization environment. </w:t>
      </w:r>
    </w:p>
    <w:p w14:paraId="69024DBB" w14:textId="77777777" w:rsidR="007B397A" w:rsidRPr="004B2FCA" w:rsidRDefault="007B397A" w:rsidP="007B397A">
      <w:pPr>
        <w:pStyle w:val="Body"/>
      </w:pPr>
      <w:r>
        <w:rPr>
          <w:color w:val="000000" w:themeColor="text1"/>
        </w:rPr>
        <w:t xml:space="preserve">Animation can facilitate cognitive process. </w:t>
      </w:r>
      <w:proofErr w:type="spellStart"/>
      <w:r>
        <w:t>Heer</w:t>
      </w:r>
      <w:proofErr w:type="spellEnd"/>
      <w:r>
        <w:t xml:space="preserve"> and Robertson [</w:t>
      </w:r>
      <w:r w:rsidRPr="0096202B">
        <w:t>Animated Transitions in Statistical Data Graphics</w:t>
      </w:r>
      <w:r>
        <w:t xml:space="preserve">] confirmed the effectiveness of animation when relating data visualizations backed by a shared dataset. </w:t>
      </w:r>
      <w:proofErr w:type="spellStart"/>
      <w:r w:rsidRPr="004B2FCA">
        <w:t>Ruchikachorn</w:t>
      </w:r>
      <w:proofErr w:type="spellEnd"/>
      <w:r w:rsidRPr="004B2FCA">
        <w:t xml:space="preserve"> et</w:t>
      </w:r>
      <w:r>
        <w:t xml:space="preserve"> al </w:t>
      </w:r>
      <w:r w:rsidRPr="004B2FCA">
        <w:fldChar w:fldCharType="begin"/>
      </w:r>
      <w:r>
        <w:instrText xml:space="preserve"> ADDIN ZOTERO_ITEM CSL_CITATION {"citationID":"cOTY7ffa","properties":{"formattedCitation":"[13]","plainCitation":"[13]"},"citationItems":[{"id":203,"uris":["http://zotero.org/users/local/w4sOIapr/items/J2H2MXMI"],"uri":["http://zotero.org/users/local/w4sOIapr/items/J2H2MXMI"],"itemData":{"id":203,"type":"article-journal","title":"Learning Visualizations by Analogy: Promoting Visual Literacy through Visualization Morphing","container-title":"IEEE Transactions on Visualization and Computer Graphics","page":"1028-1044","volume":"21","issue":"9","source":"IEEE Xplore","abstract":"We propose the concept of teaching (and learning) unfamiliar visualizations by analogy, that is, demonstrating an unfamiliar visualization method by linking it to another more familiar one, where the in-betweens are designed to bridge the gap of these two visualizations and explain the difference in a gradual manner. As opposed to a textual description, our morphing explains an unfamiliar visualization through purely visual means. We demonstrate our idea by ways of four visualization pair examples: data table and parallel coordinates, scatterplot matrix and hyperbox, linear chart and spiral chart, and hierarchical pie chart and treemap. The analogy is commutative i.e. any member of the pair can be the unfamiliar visualization. A series of studies showed that this new paradigm can be an effective teaching tool. The participants could understand the unfamiliar visualization methods in all of the four pairs either fully or at least significantly better after they observed or interacted with the transitions from the familiar counterpart. The four examples suggest how helpful visualization pairings be identified and they will hopefully inspire other visualization morphings and associated transition strategies to be identified.","DOI":"10.1109/TVCG.2015.2413786","ISSN":"1077-2626","shortTitle":"Learning Visualizations by Analogy","author":[{"family":"a","given":"P."},{"family":"Mueller","given":"K."}],"issued":{"date-parts":[["2015",9]]}}}],"schema":"https://github.com/citation-style-language/schema/raw/master/csl-citation.json"} </w:instrText>
      </w:r>
      <w:r w:rsidRPr="004B2FCA">
        <w:fldChar w:fldCharType="separate"/>
      </w:r>
      <w:r>
        <w:t>[morphing]</w:t>
      </w:r>
      <w:r w:rsidRPr="004B2FCA">
        <w:fldChar w:fldCharType="end"/>
      </w:r>
      <w:r>
        <w:t>, going a step further,</w:t>
      </w:r>
      <w:r w:rsidRPr="004B2FCA">
        <w:t xml:space="preserve"> </w:t>
      </w:r>
      <w:r>
        <w:t>design morphing animations to bridge the gap between a familiar visualization and an unfamiliar one, thus introducing new visualization design through animation</w:t>
      </w:r>
      <w:r w:rsidRPr="004B2FCA">
        <w:t xml:space="preserve">. </w:t>
      </w:r>
      <w:r>
        <w:t>[</w:t>
      </w:r>
      <w:proofErr w:type="spellStart"/>
      <w:r>
        <w:t>graphdiaries</w:t>
      </w:r>
      <w:proofErr w:type="spellEnd"/>
      <w:r>
        <w:t xml:space="preserve">] use animation </w:t>
      </w:r>
      <w:r>
        <w:rPr>
          <w:color w:val="000000" w:themeColor="text1"/>
        </w:rPr>
        <w:t>to</w:t>
      </w:r>
      <w:r w:rsidRPr="0055173F">
        <w:rPr>
          <w:color w:val="000000" w:themeColor="text1"/>
        </w:rPr>
        <w:t xml:space="preserve"> help audience</w:t>
      </w:r>
      <w:r>
        <w:rPr>
          <w:color w:val="000000" w:themeColor="text1"/>
        </w:rPr>
        <w:t>s</w:t>
      </w:r>
      <w:r w:rsidRPr="0055173F">
        <w:rPr>
          <w:color w:val="000000" w:themeColor="text1"/>
        </w:rPr>
        <w:t xml:space="preserve"> track and understand </w:t>
      </w:r>
      <w:r>
        <w:rPr>
          <w:color w:val="000000" w:themeColor="text1"/>
        </w:rPr>
        <w:t>changes in a</w:t>
      </w:r>
      <w:r w:rsidRPr="0055173F">
        <w:rPr>
          <w:color w:val="000000" w:themeColor="text1"/>
        </w:rPr>
        <w:t xml:space="preserve"> dynamic</w:t>
      </w:r>
      <w:r>
        <w:t xml:space="preserve"> visualization. </w:t>
      </w:r>
    </w:p>
    <w:p w14:paraId="186CEC1B" w14:textId="77777777" w:rsidR="007B397A" w:rsidRDefault="007B397A" w:rsidP="007B397A">
      <w:pPr>
        <w:pStyle w:val="Body"/>
      </w:pPr>
      <w:r>
        <w:t>On the other hand, animation can be an effective tool to attract and guide visual attention. Huber et al</w:t>
      </w:r>
      <w:r w:rsidRPr="004B2FCA">
        <w:t xml:space="preserve"> </w:t>
      </w:r>
      <w:r w:rsidRPr="004B2FCA">
        <w:fldChar w:fldCharType="begin"/>
      </w:r>
      <w:r>
        <w:instrText xml:space="preserve"> ADDIN ZOTERO_ITEM CSL_CITATION {"citationID":"erzH70Rc","properties":{"formattedCitation":"[14]","plainCitation":"[14]"},"citationItems":[{"id":278,"uris":["http://zotero.org/users/local/w4sOIapr/items/DQ7H3KSU"],"uri":["http://zotero.org/users/local/w4sOIapr/items/DQ7H3KSU"],"itemData":{"id":278,"type":"paper-conference","title":"Visualizing data with motion","container-title":"VIS 05. IEEE Visualization, 2005.","page":"527-534","source":"IEEE Xplore","event":"VIS 05. IEEE Visualization, 2005.","abstract":"This paper describes an experimental study of three perceptual properties of motion: flicker, direction, and velocity. Our goal is to understand how to apply these properties to represent data in a visualization environment. Results from our experiments show that all three properties can encode multiple data values, but that minimum visual differences are needed to ensure rapid and accurate target detection: flicker must be coherent and must have a cycle length of 120 milliseconds or greater, direction must differ by at least 20°, and velocity must differ by at least 0.43° of subtended visual angle. We conclude with an overview of how we are applying our results to real-world data, and then discuss future work we plan to pursue.","DOI":"10.1109/VISUAL.2005.1532838","author":[{"family":"Huber","given":"D. E."},{"family":"Healey","given":"C. G."}],"issued":{"date-parts":[["2005",10]]}}}],"schema":"https://github.com/citation-style-language/schema/raw/master/csl-citation.json"} </w:instrText>
      </w:r>
      <w:r w:rsidRPr="004B2FCA">
        <w:fldChar w:fldCharType="separate"/>
      </w:r>
      <w:r>
        <w:t>[14]</w:t>
      </w:r>
      <w:r w:rsidRPr="004B2FCA">
        <w:fldChar w:fldCharType="end"/>
      </w:r>
      <w:r w:rsidRPr="004B2FCA">
        <w:t xml:space="preserve"> study the perceptual properties </w:t>
      </w:r>
      <w:r>
        <w:t>of different kinds of animation, as well as their effects on human attention</w:t>
      </w:r>
      <w:r w:rsidRPr="004B2FCA">
        <w:t>. Waldner et</w:t>
      </w:r>
      <w:r>
        <w:t xml:space="preserve"> al </w:t>
      </w:r>
      <w:r w:rsidRPr="004B2FCA">
        <w:fldChar w:fldCharType="begin"/>
      </w:r>
      <w:r>
        <w:instrText xml:space="preserve"> ADDIN ZOTERO_ITEM CSL_CITATION {"citationID":"1bgnr18eq6","properties":{"formattedCitation":"[15]","plainCitation":"[15]"},"citationItems":[{"id":260,"uris":["http://zotero.org/users/local/w4sOIapr/items/D4NIV44F"],"uri":["http://zotero.org/users/local/w4sOIapr/items/D4NIV44F"],"itemData":{"id":260,"type":"article-journal","title":"Attractive Flicker #x2014; Guiding Attention in Dynamic Narrative Visualizations","container-title":"IEEE Transactions on Visualization and Computer Graphics","page":"2456-2465","volume":"20","issue":"12","source":"IEEE Xplore","abstract":"Focus-context techniques provide visual guidance in visualizations by giving strong visual prominence to elements of interest while the context is suppressed. However, finding a visual feature to enhance for the focus to pop out from its context in a large dynamic scene, while leading to minimal visual deformation and subjective disturbance, is challenging. This paper proposes Attractive Flicker, a novel technique for visual guidance in dynamic narrative visualizations. We first show that flicker is a strong visual attractor in the entire visual field, without distorting, suppressing, or adding any scene elements. The novel aspect of our Attractive Flicker technique is that it consists of two signal stages: The first “orientation stage” is a short but intensive flicker stimulus to attract the attention to elements of interest. Subsequently, the intensive flicker is reduced to a minimally disturbing luminance oscillation (“engagement stage”) as visual support to keep track of the focus elements. To find a good trade-off between attraction effectiveness and subjective annoyance caused by flicker, we conducted two perceptual studies to find suitable signal parameters. We showcase Attractive Flicker with the parameters obtained from the perceptual statistics in a study of molecular interactions. With Attractive Flicker, users were able to easily follow the narrative of the visualization on a large display, while the flickering of focus elements was not disturbing when observing the context.","DOI":"10.1109/TVCG.2014.2346352","ISSN":"1077-2626","author":[{"family":"Waldner","given":"M."},{"family":"Muzic","given":"M. Le"},{"family":"Bernhard","given":"M."},{"family":"Purgathofer","given":"W."},{"family":"Viola","given":"I."}],"issued":{"date-parts":[["2014",12]]}}}],"schema":"https://github.com/citation-style-language/schema/raw/master/csl-citation.json"} </w:instrText>
      </w:r>
      <w:r w:rsidRPr="004B2FCA">
        <w:fldChar w:fldCharType="separate"/>
      </w:r>
      <w:r>
        <w:t>[</w:t>
      </w:r>
      <w:proofErr w:type="spellStart"/>
      <w:r>
        <w:t>filcker</w:t>
      </w:r>
      <w:proofErr w:type="spellEnd"/>
      <w:r>
        <w:t>]</w:t>
      </w:r>
      <w:r w:rsidRPr="004B2FCA">
        <w:fldChar w:fldCharType="end"/>
      </w:r>
      <w:r>
        <w:t>, b</w:t>
      </w:r>
      <w:r w:rsidRPr="004B2FCA">
        <w:t>y dividing the animation into an “orientation stage” (intensive flicker stimulus) and an “engagement stage” (a minimally disturbi</w:t>
      </w:r>
      <w:r>
        <w:t xml:space="preserve">ng luminance oscillation), </w:t>
      </w:r>
      <w:r w:rsidRPr="004B2FCA">
        <w:t xml:space="preserve">make a good balance between the attraction effectiveness and annoyance caused by flicker. </w:t>
      </w:r>
    </w:p>
    <w:p w14:paraId="25AA943D" w14:textId="77777777" w:rsidR="007B397A" w:rsidRPr="00A86A0B" w:rsidRDefault="007B397A" w:rsidP="007B397A">
      <w:pPr>
        <w:pStyle w:val="Body"/>
        <w:rPr>
          <w:lang w:val="en-US"/>
        </w:rPr>
      </w:pPr>
      <w:r>
        <w:t>It is, however, noteworthy that a</w:t>
      </w:r>
      <w:r w:rsidRPr="004B2FCA">
        <w:t>nimation</w:t>
      </w:r>
      <w:r>
        <w:t xml:space="preserve">, </w:t>
      </w:r>
      <w:proofErr w:type="gramStart"/>
      <w:r>
        <w:t>in spite of</w:t>
      </w:r>
      <w:proofErr w:type="gramEnd"/>
      <w:r>
        <w:t xml:space="preserve"> all the advantages mentioned above,</w:t>
      </w:r>
      <w:r w:rsidRPr="004B2FCA">
        <w:t xml:space="preserve"> </w:t>
      </w:r>
      <w:r>
        <w:t>can bring negative effects when</w:t>
      </w:r>
      <w:r w:rsidRPr="004B2FCA">
        <w:t xml:space="preserve"> used</w:t>
      </w:r>
      <w:r>
        <w:t xml:space="preserve"> improperly</w:t>
      </w:r>
      <w:r w:rsidRPr="004B2FCA">
        <w:t xml:space="preserve">. </w:t>
      </w:r>
      <w:r>
        <w:t>[trend]</w:t>
      </w:r>
    </w:p>
    <w:p w14:paraId="1C05A621" w14:textId="77777777" w:rsidR="007B397A" w:rsidRPr="004B2FCA" w:rsidRDefault="007B397A" w:rsidP="007B397A">
      <w:pPr>
        <w:pStyle w:val="Body"/>
      </w:pPr>
      <w:r w:rsidRPr="004B2FCA">
        <w:t xml:space="preserve">Our work is based on the </w:t>
      </w:r>
      <w:r>
        <w:t xml:space="preserve">results of these </w:t>
      </w:r>
      <w:r w:rsidRPr="004B2FCA">
        <w:t>researches</w:t>
      </w:r>
      <w:r>
        <w:t>, which</w:t>
      </w:r>
      <w:r w:rsidRPr="004B2FCA">
        <w:t xml:space="preserve"> give us a guideline </w:t>
      </w:r>
      <w:r>
        <w:t>on how to implement animations in our system</w:t>
      </w:r>
      <w:r w:rsidRPr="004B2FCA">
        <w:t>.</w:t>
      </w:r>
    </w:p>
    <w:p w14:paraId="1FC2FBC9" w14:textId="77777777" w:rsidR="007B397A" w:rsidRPr="0068288C" w:rsidRDefault="007B397A" w:rsidP="007B397A">
      <w:pPr>
        <w:pStyle w:val="2"/>
      </w:pPr>
      <w:r>
        <w:t>Authoring Tools for Narrative Visualization</w:t>
      </w:r>
    </w:p>
    <w:p w14:paraId="1641FF8D" w14:textId="77777777" w:rsidR="007B397A" w:rsidRPr="00951260" w:rsidRDefault="007B397A" w:rsidP="007B397A">
      <w:pPr>
        <w:pStyle w:val="Body"/>
        <w:ind w:firstLine="0"/>
        <w:rPr>
          <w:lang w:val="en-US"/>
        </w:rPr>
      </w:pPr>
      <w:r>
        <w:rPr>
          <w:lang w:val="en-US"/>
        </w:rPr>
        <w:t xml:space="preserve">Extensive needs of data communication exist not only in data visualization field but also in journalism, media, etc. This has motivated researchers to investigate ways for authoring narrative visualization. </w:t>
      </w:r>
    </w:p>
    <w:p w14:paraId="7CF57A2B" w14:textId="77777777" w:rsidR="007B397A" w:rsidRPr="00EF178E" w:rsidRDefault="007B397A" w:rsidP="007B397A">
      <w:pPr>
        <w:pStyle w:val="Body"/>
        <w:rPr>
          <w:color w:val="FF0000"/>
        </w:rPr>
      </w:pPr>
      <w:r>
        <w:t xml:space="preserve">User experience is of great concern to an authoring tool. Sketch story, with its freeform sketch interaction, </w:t>
      </w:r>
      <w:proofErr w:type="gramStart"/>
      <w:r>
        <w:t>[,,</w:t>
      </w:r>
      <w:proofErr w:type="gramEnd"/>
      <w:r>
        <w:t>] provides an more engaging way to create and present narrative visualization</w:t>
      </w:r>
      <w:r w:rsidRPr="00DF2100">
        <w:rPr>
          <w:color w:val="000000" w:themeColor="text1"/>
        </w:rPr>
        <w:t xml:space="preserve">. </w:t>
      </w:r>
      <w:proofErr w:type="spellStart"/>
      <w:r w:rsidRPr="00DF2100">
        <w:rPr>
          <w:color w:val="000000" w:themeColor="text1"/>
        </w:rPr>
        <w:t>Dataclips</w:t>
      </w:r>
      <w:proofErr w:type="spellEnd"/>
      <w:r w:rsidRPr="00DF2100">
        <w:rPr>
          <w:color w:val="000000" w:themeColor="text1"/>
        </w:rPr>
        <w:t xml:space="preserve">, </w:t>
      </w:r>
      <w:proofErr w:type="gramStart"/>
      <w:r w:rsidRPr="00DF2100">
        <w:rPr>
          <w:color w:val="000000" w:themeColor="text1"/>
        </w:rPr>
        <w:t>[][</w:t>
      </w:r>
      <w:proofErr w:type="gramEnd"/>
      <w:r w:rsidRPr="00DF2100">
        <w:rPr>
          <w:color w:val="000000" w:themeColor="text1"/>
        </w:rPr>
        <w:t>]</w:t>
      </w:r>
      <w:r w:rsidRPr="00DF2100">
        <w:rPr>
          <w:color w:val="000000" w:themeColor="text1"/>
          <w:lang w:val="en-US" w:eastAsia="zh-CN"/>
        </w:rPr>
        <w:t>lower the barrier of crafting narrative visualization.</w:t>
      </w:r>
      <w:r w:rsidRPr="00DF2100">
        <w:rPr>
          <w:color w:val="000000" w:themeColor="text1"/>
        </w:rPr>
        <w:t xml:space="preserve"> The library of data clips it offers allows non-experts involving in the producing of narrative visualization. </w:t>
      </w:r>
    </w:p>
    <w:p w14:paraId="705CBB6E" w14:textId="77777777" w:rsidR="007B397A" w:rsidRPr="004B2FCA" w:rsidRDefault="007B397A" w:rsidP="007B397A">
      <w:pPr>
        <w:pStyle w:val="Body"/>
      </w:pPr>
      <w:r>
        <w:t xml:space="preserve">However, it is information delivery that is the core consideration of an authoring tool. Existing authoring tools usually choose a specific type of narrative visualization based on the information they want to convey. </w:t>
      </w:r>
      <w:proofErr w:type="gramStart"/>
      <w:r>
        <w:t>[][</w:t>
      </w:r>
      <w:proofErr w:type="gramEnd"/>
      <w:r>
        <w:t>]Meanwhile, integrating authoring tool for narrative visualization with data analysis tool has become a trend since it effectively bridge the gap between data analysis and data communication</w:t>
      </w:r>
      <w:r w:rsidRPr="004B2FCA">
        <w:t>.</w:t>
      </w:r>
      <w:r>
        <w:t xml:space="preserve"> [</w:t>
      </w:r>
      <w:proofErr w:type="spellStart"/>
      <w:r>
        <w:t>geotime</w:t>
      </w:r>
      <w:proofErr w:type="spellEnd"/>
      <w:r>
        <w:t xml:space="preserve">, tableau, </w:t>
      </w:r>
      <w:proofErr w:type="spellStart"/>
      <w:r>
        <w:t>heer</w:t>
      </w:r>
      <w:proofErr w:type="spellEnd"/>
      <w:r>
        <w:t xml:space="preserve">] </w:t>
      </w:r>
    </w:p>
    <w:p w14:paraId="308F55E3" w14:textId="77777777" w:rsidR="007B397A" w:rsidRPr="004B2FCA" w:rsidRDefault="007B397A" w:rsidP="007B397A">
      <w:pPr>
        <w:pStyle w:val="Body"/>
      </w:pPr>
      <w:r>
        <w:t xml:space="preserve">These systems offer inspiring user interaction design as well as good examples to implement narrative visualization. </w:t>
      </w:r>
      <w:r w:rsidRPr="004B2FCA">
        <w:t xml:space="preserve">However, </w:t>
      </w:r>
      <w:r>
        <w:t xml:space="preserve">they treat </w:t>
      </w:r>
      <w:r w:rsidRPr="004B2FCA">
        <w:t>visual encodings as cognitively obvious attributes that can be universally and immediately recognized without a formal introduction</w:t>
      </w:r>
      <w:r>
        <w:t>, making them inapplicable for our purpose</w:t>
      </w:r>
      <w:r w:rsidRPr="004B2FCA">
        <w:t xml:space="preserve">. </w:t>
      </w:r>
    </w:p>
    <w:p w14:paraId="05DEA0BD" w14:textId="77777777" w:rsidR="00A3066E" w:rsidRDefault="00A3066E"/>
    <w:sectPr w:rsidR="00A3066E" w:rsidSect="00742E1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40C0CF0"/>
    <w:multiLevelType w:val="multilevel"/>
    <w:tmpl w:val="6ACEBE9E"/>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un WANG">
    <w15:presenceInfo w15:providerId="None" w15:userId="Yun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97A"/>
    <w:rsid w:val="00742E14"/>
    <w:rsid w:val="007B397A"/>
    <w:rsid w:val="00A3066E"/>
    <w:rsid w:val="00BD1B5B"/>
    <w:rsid w:val="00C416DE"/>
    <w:rsid w:val="00F42B2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1F3E3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autoRedefine/>
    <w:qFormat/>
    <w:rsid w:val="007B397A"/>
    <w:pPr>
      <w:autoSpaceDE w:val="0"/>
      <w:autoSpaceDN w:val="0"/>
      <w:adjustRightInd w:val="0"/>
      <w:spacing w:after="240" w:line="300" w:lineRule="atLeast"/>
    </w:pPr>
    <w:rPr>
      <w:rFonts w:ascii="Times New Roman" w:hAnsi="Times New Roman" w:cs="Times New Roman"/>
      <w:kern w:val="0"/>
      <w:sz w:val="20"/>
      <w:lang w:eastAsia="en-US"/>
    </w:rPr>
  </w:style>
  <w:style w:type="paragraph" w:styleId="1">
    <w:name w:val="heading 1"/>
    <w:basedOn w:val="a"/>
    <w:next w:val="a"/>
    <w:link w:val="10"/>
    <w:autoRedefine/>
    <w:qFormat/>
    <w:rsid w:val="007B397A"/>
    <w:pPr>
      <w:keepNext/>
      <w:numPr>
        <w:numId w:val="2"/>
      </w:numPr>
      <w:tabs>
        <w:tab w:val="left" w:pos="284"/>
      </w:tabs>
      <w:spacing w:before="240" w:after="80" w:line="200" w:lineRule="exact"/>
      <w:outlineLvl w:val="0"/>
    </w:pPr>
    <w:rPr>
      <w:rFonts w:ascii="Helvetica" w:hAnsi="Helvetica"/>
      <w:b/>
      <w:smallCaps/>
      <w:spacing w:val="13"/>
      <w:kern w:val="32"/>
      <w:sz w:val="18"/>
    </w:rPr>
  </w:style>
  <w:style w:type="paragraph" w:styleId="2">
    <w:name w:val="heading 2"/>
    <w:basedOn w:val="a"/>
    <w:next w:val="a"/>
    <w:link w:val="20"/>
    <w:autoRedefine/>
    <w:qFormat/>
    <w:rsid w:val="007B397A"/>
    <w:pPr>
      <w:keepNext/>
      <w:numPr>
        <w:ilvl w:val="1"/>
        <w:numId w:val="2"/>
      </w:numPr>
      <w:spacing w:before="180" w:after="60" w:line="200" w:lineRule="exact"/>
      <w:outlineLvl w:val="1"/>
    </w:pPr>
    <w:rPr>
      <w:rFonts w:ascii="Helvetica" w:hAnsi="Helvetica"/>
      <w:b/>
      <w:sz w:val="18"/>
    </w:rPr>
  </w:style>
  <w:style w:type="paragraph" w:styleId="3">
    <w:name w:val="heading 3"/>
    <w:basedOn w:val="a"/>
    <w:next w:val="a"/>
    <w:link w:val="30"/>
    <w:autoRedefine/>
    <w:qFormat/>
    <w:rsid w:val="007B397A"/>
    <w:pPr>
      <w:keepNext/>
      <w:numPr>
        <w:ilvl w:val="2"/>
        <w:numId w:val="2"/>
      </w:numPr>
      <w:spacing w:before="140" w:after="60" w:line="200" w:lineRule="exact"/>
      <w:outlineLvl w:val="2"/>
    </w:pPr>
    <w:rPr>
      <w:rFonts w:ascii="Helvetica" w:hAnsi="Helvetica"/>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7B397A"/>
    <w:rPr>
      <w:rFonts w:ascii="Helvetica" w:hAnsi="Helvetica" w:cs="Times New Roman"/>
      <w:b/>
      <w:smallCaps/>
      <w:spacing w:val="13"/>
      <w:kern w:val="32"/>
      <w:sz w:val="18"/>
      <w:lang w:eastAsia="en-US"/>
    </w:rPr>
  </w:style>
  <w:style w:type="character" w:customStyle="1" w:styleId="20">
    <w:name w:val="标题 2字符"/>
    <w:basedOn w:val="a0"/>
    <w:link w:val="2"/>
    <w:rsid w:val="007B397A"/>
    <w:rPr>
      <w:rFonts w:ascii="Helvetica" w:hAnsi="Helvetica" w:cs="Times New Roman"/>
      <w:b/>
      <w:kern w:val="0"/>
      <w:sz w:val="18"/>
      <w:lang w:eastAsia="en-US"/>
    </w:rPr>
  </w:style>
  <w:style w:type="character" w:customStyle="1" w:styleId="30">
    <w:name w:val="标题 3字符"/>
    <w:basedOn w:val="a0"/>
    <w:link w:val="3"/>
    <w:rsid w:val="007B397A"/>
    <w:rPr>
      <w:rFonts w:ascii="Helvetica" w:hAnsi="Helvetica" w:cs="Times New Roman"/>
      <w:kern w:val="0"/>
      <w:sz w:val="18"/>
      <w:lang w:eastAsia="en-US"/>
    </w:rPr>
  </w:style>
  <w:style w:type="paragraph" w:customStyle="1" w:styleId="Body">
    <w:name w:val="Body"/>
    <w:basedOn w:val="a"/>
    <w:autoRedefine/>
    <w:rsid w:val="007B397A"/>
    <w:pPr>
      <w:spacing w:after="0" w:line="200" w:lineRule="exact"/>
      <w:ind w:firstLine="245"/>
      <w:jc w:val="both"/>
    </w:pPr>
    <w:rPr>
      <w:rFonts w:ascii="Times" w:hAnsi="Times"/>
      <w:sz w:val="18"/>
      <w:szCs w:val="20"/>
      <w:lang w:val="en-GB"/>
    </w:rPr>
  </w:style>
  <w:style w:type="paragraph" w:customStyle="1" w:styleId="AuthorAffiliation">
    <w:name w:val="Author Affiliation"/>
    <w:basedOn w:val="a"/>
    <w:autoRedefine/>
    <w:rsid w:val="007B397A"/>
    <w:pPr>
      <w:framePr w:w="5040" w:wrap="around" w:hAnchor="text" w:yAlign="bottom"/>
      <w:widowControl w:val="0"/>
      <w:numPr>
        <w:numId w:val="1"/>
      </w:numPr>
      <w:spacing w:before="20" w:line="195" w:lineRule="exact"/>
    </w:pPr>
    <w:rPr>
      <w:i/>
      <w:kern w:val="16"/>
      <w:sz w:val="16"/>
      <w:szCs w:val="20"/>
    </w:rPr>
  </w:style>
  <w:style w:type="paragraph" w:customStyle="1" w:styleId="Footnote">
    <w:name w:val="Footnote"/>
    <w:basedOn w:val="a"/>
    <w:autoRedefine/>
    <w:rsid w:val="007B397A"/>
    <w:pPr>
      <w:framePr w:w="5040" w:vSpace="200" w:wrap="auto" w:hAnchor="text" w:yAlign="bottom"/>
      <w:widowControl w:val="0"/>
      <w:spacing w:line="180" w:lineRule="exact"/>
    </w:pPr>
    <w:rPr>
      <w:i/>
      <w:kern w:val="16"/>
      <w:sz w:val="16"/>
    </w:rPr>
  </w:style>
  <w:style w:type="paragraph" w:customStyle="1" w:styleId="FOOTNOTE0">
    <w:name w:val="FOOTNOTE"/>
    <w:basedOn w:val="a3"/>
    <w:autoRedefine/>
    <w:rsid w:val="007B397A"/>
    <w:pPr>
      <w:framePr w:w="5040" w:vSpace="200" w:wrap="notBeside" w:hAnchor="text" w:xAlign="center" w:yAlign="bottom"/>
      <w:widowControl w:val="0"/>
      <w:snapToGrid/>
      <w:spacing w:before="5"/>
      <w:jc w:val="both"/>
    </w:pPr>
    <w:rPr>
      <w:kern w:val="16"/>
      <w:sz w:val="16"/>
      <w:szCs w:val="20"/>
    </w:rPr>
  </w:style>
  <w:style w:type="paragraph" w:styleId="a3">
    <w:name w:val="footnote text"/>
    <w:basedOn w:val="a"/>
    <w:link w:val="a4"/>
    <w:uiPriority w:val="99"/>
    <w:semiHidden/>
    <w:unhideWhenUsed/>
    <w:rsid w:val="007B397A"/>
    <w:pPr>
      <w:snapToGrid w:val="0"/>
    </w:pPr>
    <w:rPr>
      <w:sz w:val="18"/>
      <w:szCs w:val="18"/>
    </w:rPr>
  </w:style>
  <w:style w:type="character" w:customStyle="1" w:styleId="a4">
    <w:name w:val="脚注文本字符"/>
    <w:basedOn w:val="a0"/>
    <w:link w:val="a3"/>
    <w:uiPriority w:val="99"/>
    <w:semiHidden/>
    <w:rsid w:val="007B397A"/>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4890</Words>
  <Characters>27878</Characters>
  <Application>Microsoft Macintosh Word</Application>
  <DocSecurity>0</DocSecurity>
  <Lines>232</Lines>
  <Paragraphs>65</Paragraphs>
  <ScaleCrop>false</ScaleCrop>
  <HeadingPairs>
    <vt:vector size="4" baseType="variant">
      <vt:variant>
        <vt:lpstr>标题</vt:lpstr>
      </vt:variant>
      <vt:variant>
        <vt:i4>1</vt:i4>
      </vt:variant>
      <vt:variant>
        <vt:lpstr>Headings</vt:lpstr>
      </vt:variant>
      <vt:variant>
        <vt:i4>5</vt:i4>
      </vt:variant>
    </vt:vector>
  </HeadingPairs>
  <TitlesOfParts>
    <vt:vector size="6" baseType="lpstr">
      <vt:lpstr/>
      <vt:lpstr>Introduction</vt:lpstr>
      <vt:lpstr>related work</vt:lpstr>
      <vt:lpstr>    Structure of Narrative Date Visualization</vt:lpstr>
      <vt:lpstr>    Animation in Data Visualization</vt:lpstr>
      <vt:lpstr>    Authoring Tools for Narrative Visualization</vt:lpstr>
    </vt:vector>
  </TitlesOfParts>
  <LinksUpToDate>false</LinksUpToDate>
  <CharactersWithSpaces>32703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Qianwen WANG</dc:creator>
  <cp:keywords/>
  <dc:description/>
  <cp:lastModifiedBy>Qianwen WANG</cp:lastModifiedBy>
  <cp:revision>2</cp:revision>
  <dcterms:created xsi:type="dcterms:W3CDTF">2017-02-23T15:07:00Z</dcterms:created>
  <dcterms:modified xsi:type="dcterms:W3CDTF">2017-02-23T15:20:00Z</dcterms:modified>
</cp:coreProperties>
</file>